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6745A" w14:textId="77777777" w:rsidR="000235C3" w:rsidRPr="000235C3" w:rsidRDefault="000235C3" w:rsidP="000235C3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641A7690" w14:textId="77777777" w:rsidR="000235C3" w:rsidRPr="000235C3" w:rsidRDefault="000235C3" w:rsidP="00522908">
      <w:pPr>
        <w:widowControl/>
        <w:ind w:left="360" w:hanging="360"/>
        <w:jc w:val="left"/>
        <w:outlineLvl w:val="0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1. </w:t>
      </w:r>
      <w:r w:rsidR="0070307F" w:rsidRPr="00FD7181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</w:t>
      </w:r>
      <w:r w:rsidR="00895342">
        <w:rPr>
          <w:rFonts w:ascii="Times New Roman" w:eastAsia="SimSun" w:hAnsi="Times New Roman" w:cs="Times New Roman"/>
          <w:color w:val="000000"/>
          <w:kern w:val="0"/>
          <w:sz w:val="22"/>
        </w:rPr>
        <w:t>Con</w:t>
      </w:r>
      <w:r w:rsidR="007308AA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clusion of </w:t>
      </w:r>
      <w:r w:rsidR="00657442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our previous </w:t>
      </w:r>
      <w:r w:rsidR="00995531">
        <w:rPr>
          <w:rFonts w:ascii="Times New Roman" w:eastAsia="SimSun" w:hAnsi="Times New Roman" w:cs="Times New Roman"/>
          <w:color w:val="000000"/>
          <w:kern w:val="0"/>
          <w:sz w:val="22"/>
        </w:rPr>
        <w:t>work</w:t>
      </w:r>
      <w:r w:rsidR="00995531"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:</w:t>
      </w:r>
    </w:p>
    <w:p w14:paraId="6643524B" w14:textId="77777777" w:rsidR="000235C3" w:rsidRDefault="00B431F1" w:rsidP="00F738BA">
      <w:pPr>
        <w:widowControl/>
        <w:ind w:firstLine="36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In our first part of work, we have finished the basic</w:t>
      </w:r>
      <w:r w:rsidR="002975CB">
        <w:rPr>
          <w:rFonts w:ascii="Times New Roman" w:eastAsia="SimSun" w:hAnsi="Times New Roman" w:cs="Times New Roman"/>
          <w:kern w:val="0"/>
          <w:sz w:val="24"/>
          <w:szCs w:val="24"/>
        </w:rPr>
        <w:t xml:space="preserve"> UI design for all the pages. </w:t>
      </w:r>
      <w:r w:rsidR="008F73B8">
        <w:rPr>
          <w:rFonts w:ascii="Times New Roman" w:eastAsia="SimSun" w:hAnsi="Times New Roman" w:cs="Times New Roman"/>
          <w:kern w:val="0"/>
          <w:sz w:val="24"/>
          <w:szCs w:val="24"/>
        </w:rPr>
        <w:t xml:space="preserve">And the </w:t>
      </w:r>
      <w:r w:rsidR="00C863E4">
        <w:rPr>
          <w:rFonts w:ascii="Times New Roman" w:eastAsia="SimSun" w:hAnsi="Times New Roman" w:cs="Times New Roman"/>
          <w:kern w:val="0"/>
          <w:sz w:val="24"/>
          <w:szCs w:val="24"/>
        </w:rPr>
        <w:t xml:space="preserve">basic function of </w:t>
      </w:r>
      <w:r w:rsidR="00FC6CD1">
        <w:rPr>
          <w:rFonts w:ascii="Times New Roman" w:eastAsia="SimSun" w:hAnsi="Times New Roman" w:cs="Times New Roman"/>
          <w:kern w:val="0"/>
          <w:sz w:val="24"/>
          <w:szCs w:val="24"/>
        </w:rPr>
        <w:t xml:space="preserve">our module has been done, including </w:t>
      </w:r>
      <w:r w:rsidR="00331E6B">
        <w:rPr>
          <w:rFonts w:ascii="Times New Roman" w:eastAsia="SimSun" w:hAnsi="Times New Roman" w:cs="Times New Roman"/>
          <w:kern w:val="0"/>
          <w:sz w:val="24"/>
          <w:szCs w:val="24"/>
        </w:rPr>
        <w:t xml:space="preserve">sign in and register, </w:t>
      </w:r>
      <w:r w:rsidR="00F738BA">
        <w:rPr>
          <w:rFonts w:ascii="Times New Roman" w:eastAsia="SimSun" w:hAnsi="Times New Roman" w:cs="Times New Roman" w:hint="eastAsia"/>
          <w:kern w:val="0"/>
          <w:sz w:val="24"/>
          <w:szCs w:val="24"/>
        </w:rPr>
        <w:t>d</w:t>
      </w:r>
      <w:r w:rsidR="00F738BA">
        <w:rPr>
          <w:rFonts w:ascii="Times New Roman" w:eastAsia="SimSun" w:hAnsi="Times New Roman" w:cs="Times New Roman"/>
          <w:kern w:val="0"/>
          <w:sz w:val="24"/>
          <w:szCs w:val="24"/>
        </w:rPr>
        <w:t xml:space="preserve">ashboard, </w:t>
      </w:r>
      <w:r w:rsidR="00757098">
        <w:rPr>
          <w:rFonts w:ascii="Times New Roman" w:eastAsia="SimSun" w:hAnsi="Times New Roman" w:cs="Times New Roman"/>
          <w:kern w:val="0"/>
          <w:sz w:val="24"/>
          <w:szCs w:val="24"/>
        </w:rPr>
        <w:t xml:space="preserve">inbox, user profile and editing function, </w:t>
      </w:r>
      <w:r w:rsidR="007D568A">
        <w:rPr>
          <w:rFonts w:ascii="Times New Roman" w:eastAsia="SimSun" w:hAnsi="Times New Roman" w:cs="Times New Roman"/>
          <w:kern w:val="0"/>
          <w:sz w:val="24"/>
          <w:szCs w:val="24"/>
        </w:rPr>
        <w:t xml:space="preserve">projects, </w:t>
      </w:r>
      <w:r w:rsidR="00B65815">
        <w:rPr>
          <w:rFonts w:ascii="Times New Roman" w:eastAsia="SimSun" w:hAnsi="Times New Roman" w:cs="Times New Roman"/>
          <w:kern w:val="0"/>
          <w:sz w:val="24"/>
          <w:szCs w:val="24"/>
        </w:rPr>
        <w:t>group’s</w:t>
      </w:r>
      <w:r w:rsidR="00F5738B">
        <w:rPr>
          <w:rFonts w:ascii="Times New Roman" w:eastAsia="SimSun" w:hAnsi="Times New Roman" w:cs="Times New Roman"/>
          <w:kern w:val="0"/>
          <w:sz w:val="24"/>
          <w:szCs w:val="24"/>
        </w:rPr>
        <w:t xml:space="preserve"> members and so on. </w:t>
      </w:r>
    </w:p>
    <w:p w14:paraId="3FB8FB3C" w14:textId="77777777" w:rsidR="006E71D5" w:rsidRDefault="006E71D5" w:rsidP="00F738BA">
      <w:pPr>
        <w:widowControl/>
        <w:ind w:firstLine="36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For the model part, we have finished the </w:t>
      </w:r>
      <w:r w:rsidR="00220D35">
        <w:rPr>
          <w:rFonts w:ascii="Times New Roman" w:eastAsia="SimSun" w:hAnsi="Times New Roman" w:cs="Times New Roman"/>
          <w:kern w:val="0"/>
          <w:sz w:val="24"/>
          <w:szCs w:val="24"/>
        </w:rPr>
        <w:t xml:space="preserve">definition of </w:t>
      </w:r>
      <w:r w:rsidR="00195706">
        <w:rPr>
          <w:rFonts w:ascii="Times New Roman" w:eastAsia="SimSun" w:hAnsi="Times New Roman" w:cs="Times New Roman"/>
          <w:kern w:val="0"/>
          <w:sz w:val="24"/>
          <w:szCs w:val="24"/>
        </w:rPr>
        <w:t xml:space="preserve">our user, group, group projects, sub-group projects and </w:t>
      </w:r>
      <w:r w:rsidR="0011632E">
        <w:rPr>
          <w:rFonts w:ascii="Times New Roman" w:eastAsia="SimSun" w:hAnsi="Times New Roman" w:cs="Times New Roman"/>
          <w:kern w:val="0"/>
          <w:sz w:val="24"/>
          <w:szCs w:val="24"/>
        </w:rPr>
        <w:t xml:space="preserve">individual projects. </w:t>
      </w:r>
      <w:r w:rsidR="00270262">
        <w:rPr>
          <w:rFonts w:ascii="Times New Roman" w:eastAsia="SimSun" w:hAnsi="Times New Roman" w:cs="Times New Roman"/>
          <w:kern w:val="0"/>
          <w:sz w:val="24"/>
          <w:szCs w:val="24"/>
        </w:rPr>
        <w:t xml:space="preserve">As you could see, the relationship of </w:t>
      </w:r>
      <w:r w:rsidR="004A6613">
        <w:rPr>
          <w:rFonts w:ascii="Times New Roman" w:eastAsia="SimSun" w:hAnsi="Times New Roman" w:cs="Times New Roman"/>
          <w:kern w:val="0"/>
          <w:sz w:val="24"/>
          <w:szCs w:val="24"/>
        </w:rPr>
        <w:t xml:space="preserve">them </w:t>
      </w:r>
      <w:r w:rsidR="009B5D88">
        <w:rPr>
          <w:rFonts w:ascii="Times New Roman" w:eastAsia="SimSun" w:hAnsi="Times New Roman" w:cs="Times New Roman"/>
          <w:kern w:val="0"/>
          <w:sz w:val="24"/>
          <w:szCs w:val="24"/>
        </w:rPr>
        <w:t xml:space="preserve">are a little </w:t>
      </w:r>
      <w:r w:rsidR="00897B99">
        <w:rPr>
          <w:rFonts w:ascii="Times New Roman" w:eastAsia="SimSun" w:hAnsi="Times New Roman" w:cs="Times New Roman"/>
          <w:kern w:val="0"/>
          <w:sz w:val="24"/>
          <w:szCs w:val="24"/>
        </w:rPr>
        <w:t xml:space="preserve">complex. Here is a graph describing their </w:t>
      </w:r>
      <w:r w:rsidR="006432E3">
        <w:rPr>
          <w:rFonts w:ascii="Times New Roman" w:eastAsia="SimSun" w:hAnsi="Times New Roman" w:cs="Times New Roman"/>
          <w:kern w:val="0"/>
          <w:sz w:val="24"/>
          <w:szCs w:val="24"/>
        </w:rPr>
        <w:t xml:space="preserve">relationship. </w:t>
      </w:r>
    </w:p>
    <w:p w14:paraId="368B0D88" w14:textId="641C01C7" w:rsidR="00756BBB" w:rsidRPr="000235C3" w:rsidRDefault="00756BBB" w:rsidP="00756BBB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   </w:t>
      </w:r>
      <w:r w:rsidR="00390CB5">
        <w:rPr>
          <w:rFonts w:ascii="Times New Roman" w:eastAsia="SimSu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C63BA00" wp14:editId="669458B5">
            <wp:extent cx="5740400" cy="3822700"/>
            <wp:effectExtent l="0" t="0" r="0" b="0"/>
            <wp:docPr id="1" name="图片 1" descr="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E0FE" w14:textId="28235F5E" w:rsidR="000235C3" w:rsidRPr="000235C3" w:rsidRDefault="0070307F" w:rsidP="00522908">
      <w:pPr>
        <w:widowControl/>
        <w:ind w:left="360" w:hanging="360"/>
        <w:jc w:val="left"/>
        <w:outlineLvl w:val="0"/>
        <w:rPr>
          <w:rFonts w:ascii="Times New Roman" w:eastAsia="SimSun" w:hAnsi="Times New Roman" w:cs="Times New Roman" w:hint="eastAsia"/>
          <w:kern w:val="0"/>
          <w:sz w:val="24"/>
          <w:szCs w:val="24"/>
        </w:rPr>
      </w:pPr>
      <w:r w:rsidRPr="00FD7181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2. </w:t>
      </w:r>
      <w:r w:rsidR="00CC5F20">
        <w:rPr>
          <w:rFonts w:ascii="Times New Roman" w:eastAsia="SimSun" w:hAnsi="Times New Roman" w:cs="Times New Roman"/>
          <w:color w:val="000000"/>
          <w:kern w:val="0"/>
          <w:sz w:val="22"/>
        </w:rPr>
        <w:t>T</w:t>
      </w:r>
      <w:r w:rsidR="00CC5F20">
        <w:rPr>
          <w:rFonts w:ascii="Times New Roman" w:eastAsia="SimSun" w:hAnsi="Times New Roman" w:cs="Times New Roman" w:hint="eastAsia"/>
          <w:color w:val="000000"/>
          <w:kern w:val="0"/>
          <w:sz w:val="22"/>
        </w:rPr>
        <w:t>o</w:t>
      </w:r>
      <w:r w:rsidR="00390CB5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do</w:t>
      </w:r>
    </w:p>
    <w:p w14:paraId="10CE27CC" w14:textId="357E9E1B" w:rsidR="000235C3" w:rsidRPr="000235C3" w:rsidRDefault="000235C3" w:rsidP="000235C3">
      <w:pPr>
        <w:widowControl/>
        <w:ind w:left="720" w:hanging="36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(1)</w:t>
      </w:r>
      <w:ins w:id="0" w:author="Microsoft Office 用户" w:date="2018-11-04T19:38:00Z">
        <w:r w:rsidR="005819CE">
          <w:rPr>
            <w:rFonts w:ascii="Times New Roman" w:eastAsia="SimSun" w:hAnsi="Times New Roman" w:cs="Times New Roman" w:hint="eastAsia"/>
            <w:color w:val="000000"/>
            <w:kern w:val="0"/>
            <w:sz w:val="22"/>
          </w:rPr>
          <w:t xml:space="preserve"> </w:t>
        </w:r>
      </w:ins>
      <w:del w:id="1" w:author="Microsoft Office 用户" w:date="2018-11-04T19:38:00Z">
        <w:r w:rsidRPr="000235C3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 </w:delText>
        </w:r>
      </w:del>
      <w:r w:rsidR="00F77ECD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Inbox </w:t>
      </w: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Module:</w:t>
      </w:r>
    </w:p>
    <w:p w14:paraId="4FD98770" w14:textId="77777777" w:rsidR="000235C3" w:rsidRPr="000235C3" w:rsidRDefault="00BD60E2" w:rsidP="000235C3">
      <w:pPr>
        <w:widowControl/>
        <w:ind w:firstLine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</w:rPr>
        <w:t>We want to build a website inbox and the emails could be classified according to their group. For example, if someone in your web group sent you a message, it could be classed as WEB. Besides, you could send someone images, a link or attachment in your inbox.</w:t>
      </w:r>
    </w:p>
    <w:p w14:paraId="672DB4B8" w14:textId="77777777" w:rsidR="000235C3" w:rsidRPr="000235C3" w:rsidRDefault="00D82C9D" w:rsidP="000235C3">
      <w:pPr>
        <w:widowControl/>
        <w:ind w:firstLine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So next time, our inbox</w:t>
      </w:r>
      <w:r w:rsidR="000235C3"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function should work.  There are some tasks. </w:t>
      </w:r>
    </w:p>
    <w:p w14:paraId="5F7AD94C" w14:textId="77777777" w:rsidR="000235C3" w:rsidRPr="000235C3" w:rsidRDefault="000235C3" w:rsidP="000235C3">
      <w:pPr>
        <w:widowControl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0. </w:t>
      </w:r>
      <w:r w:rsidR="00905DAD">
        <w:rPr>
          <w:rFonts w:ascii="Times New Roman" w:eastAsia="SimSun" w:hAnsi="Times New Roman" w:cs="Times New Roman"/>
          <w:color w:val="000000"/>
          <w:kern w:val="0"/>
          <w:sz w:val="22"/>
        </w:rPr>
        <w:t>Design</w:t>
      </w:r>
      <w:r w:rsidR="008B26AC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the </w:t>
      </w:r>
      <w:r w:rsidR="00570D24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validation </w:t>
      </w:r>
      <w:r w:rsidR="008B26AC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form </w:t>
      </w: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(Approximate time: 1 hours)</w:t>
      </w:r>
    </w:p>
    <w:p w14:paraId="06EF2C61" w14:textId="77777777" w:rsidR="000235C3" w:rsidRPr="000235C3" w:rsidRDefault="000235C3" w:rsidP="000235C3">
      <w:pPr>
        <w:widowControl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1. </w:t>
      </w:r>
      <w:r w:rsidR="00905DAD">
        <w:rPr>
          <w:rFonts w:ascii="Times New Roman" w:eastAsia="SimSun" w:hAnsi="Times New Roman" w:cs="Times New Roman"/>
          <w:color w:val="000000"/>
          <w:kern w:val="0"/>
          <w:sz w:val="22"/>
        </w:rPr>
        <w:t>Design</w:t>
      </w:r>
      <w:r w:rsidR="00570D24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the inbox module </w:t>
      </w: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(Approximate time: </w:t>
      </w:r>
      <w:r w:rsidR="00BB3BEE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1 </w:t>
      </w: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hours)</w:t>
      </w:r>
    </w:p>
    <w:p w14:paraId="20862AB4" w14:textId="77777777" w:rsidR="000235C3" w:rsidRPr="000235C3" w:rsidRDefault="00905DAD" w:rsidP="000235C3">
      <w:pPr>
        <w:widowControl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2.</w:t>
      </w:r>
      <w:r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Link</w:t>
      </w:r>
      <w:r w:rsidR="00570D24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the models with other models</w:t>
      </w:r>
      <w:r w:rsidR="000235C3"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</w:t>
      </w:r>
      <w:r w:rsidR="00570D24">
        <w:rPr>
          <w:rFonts w:ascii="Times New Roman" w:eastAsia="SimSun" w:hAnsi="Times New Roman" w:cs="Times New Roman"/>
          <w:color w:val="000000"/>
          <w:kern w:val="0"/>
          <w:sz w:val="22"/>
        </w:rPr>
        <w:t>like user or group</w:t>
      </w:r>
      <w:r w:rsidR="00BB3BEE">
        <w:rPr>
          <w:rFonts w:ascii="Times New Roman" w:eastAsia="SimSun" w:hAnsi="Times New Roman" w:cs="Times New Roman"/>
          <w:color w:val="000000"/>
          <w:kern w:val="0"/>
          <w:sz w:val="22"/>
        </w:rPr>
        <w:t>(Approximate time: 3</w:t>
      </w:r>
      <w:r w:rsidR="000235C3"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hours)</w:t>
      </w:r>
    </w:p>
    <w:p w14:paraId="56210E56" w14:textId="77777777" w:rsidR="000235C3" w:rsidRPr="000235C3" w:rsidRDefault="000235C3" w:rsidP="000235C3">
      <w:pPr>
        <w:widowControl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-- Xinyi Li</w:t>
      </w:r>
    </w:p>
    <w:p w14:paraId="4D2FD601" w14:textId="77777777" w:rsidR="000235C3" w:rsidRPr="000235C3" w:rsidRDefault="000235C3" w:rsidP="000235C3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3F31B942" w14:textId="77777777" w:rsidR="000235C3" w:rsidRPr="000235C3" w:rsidRDefault="000235C3" w:rsidP="00FD7181">
      <w:pPr>
        <w:widowControl/>
        <w:ind w:left="720" w:hanging="30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(2) </w:t>
      </w:r>
      <w:r w:rsidR="00161F53">
        <w:rPr>
          <w:rFonts w:ascii="Times New Roman" w:eastAsia="SimSun" w:hAnsi="Times New Roman" w:cs="Times New Roman"/>
          <w:color w:val="000000"/>
          <w:kern w:val="0"/>
          <w:sz w:val="22"/>
        </w:rPr>
        <w:t>Inbox notification</w:t>
      </w: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module:</w:t>
      </w:r>
    </w:p>
    <w:p w14:paraId="719CEB18" w14:textId="77777777" w:rsidR="000235C3" w:rsidRPr="000235C3" w:rsidRDefault="000235C3" w:rsidP="000235C3">
      <w:pPr>
        <w:widowControl/>
        <w:ind w:firstLine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</w:t>
      </w:r>
      <w:r w:rsidR="008B5A3F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As you could </w:t>
      </w:r>
      <w:r w:rsidR="00BE4735">
        <w:rPr>
          <w:rFonts w:ascii="Times New Roman" w:eastAsia="SimSun" w:hAnsi="Times New Roman" w:cs="Times New Roman"/>
          <w:color w:val="000000"/>
          <w:kern w:val="0"/>
          <w:sz w:val="22"/>
        </w:rPr>
        <w:t>see, we want to info</w:t>
      </w:r>
      <w:r w:rsidR="00AC54A6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rm the user if they are lacking behind. </w:t>
      </w:r>
      <w:r w:rsidR="00363C3C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So </w:t>
      </w:r>
      <w:r w:rsidR="000B1F96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we want to send them emails or inbox messages to notify them. </w:t>
      </w:r>
      <w:r w:rsidR="00B5071D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Therefore, we want to link </w:t>
      </w:r>
      <w:r w:rsidR="002E4742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this function with our </w:t>
      </w:r>
      <w:r w:rsidR="002E4742">
        <w:rPr>
          <w:rFonts w:ascii="Times New Roman" w:eastAsia="SimSun" w:hAnsi="Times New Roman" w:cs="Times New Roman"/>
          <w:color w:val="000000"/>
          <w:kern w:val="0"/>
          <w:sz w:val="22"/>
        </w:rPr>
        <w:lastRenderedPageBreak/>
        <w:t>project progress and email sending function.</w:t>
      </w:r>
      <w:r w:rsidR="00BE5755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Besides, if the user choose to mute </w:t>
      </w:r>
      <w:r w:rsidR="00E714BF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notification, we will make it </w:t>
      </w:r>
      <w:r w:rsidR="00FD406D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not work. </w:t>
      </w:r>
    </w:p>
    <w:p w14:paraId="2BF3FAEB" w14:textId="77777777" w:rsidR="000235C3" w:rsidRPr="000235C3" w:rsidRDefault="000235C3" w:rsidP="000235C3">
      <w:pPr>
        <w:widowControl/>
        <w:ind w:firstLine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There are some tasks. </w:t>
      </w:r>
    </w:p>
    <w:p w14:paraId="49EDE54F" w14:textId="77777777" w:rsidR="000235C3" w:rsidRPr="000235C3" w:rsidRDefault="000235C3" w:rsidP="000235C3">
      <w:pPr>
        <w:widowControl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0. </w:t>
      </w:r>
      <w:r w:rsidR="009A6B6F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Design the </w:t>
      </w:r>
      <w:r w:rsidR="00FA62A7">
        <w:rPr>
          <w:rFonts w:ascii="Times New Roman" w:eastAsia="SimSun" w:hAnsi="Times New Roman" w:cs="Times New Roman"/>
          <w:color w:val="000000"/>
          <w:kern w:val="0"/>
          <w:sz w:val="22"/>
        </w:rPr>
        <w:t>email sending function</w:t>
      </w:r>
      <w:r w:rsidR="0068176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</w:t>
      </w:r>
      <w:r w:rsidR="00DA1D95">
        <w:rPr>
          <w:rFonts w:ascii="Times New Roman" w:eastAsia="SimSun" w:hAnsi="Times New Roman" w:cs="Times New Roman"/>
          <w:color w:val="000000"/>
          <w:kern w:val="0"/>
          <w:sz w:val="22"/>
        </w:rPr>
        <w:t>(Approximate time: 2</w:t>
      </w: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hours)</w:t>
      </w:r>
    </w:p>
    <w:p w14:paraId="4682DCAB" w14:textId="77777777" w:rsidR="000235C3" w:rsidRPr="000235C3" w:rsidRDefault="000235C3" w:rsidP="000235C3">
      <w:pPr>
        <w:widowControl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1. </w:t>
      </w:r>
      <w:r w:rsidR="00537F0E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Get the progress for each user every day </w:t>
      </w: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(Approximate time: 2 hours)</w:t>
      </w:r>
    </w:p>
    <w:p w14:paraId="25586536" w14:textId="77777777" w:rsidR="000235C3" w:rsidRPr="000235C3" w:rsidRDefault="000C6771" w:rsidP="000235C3">
      <w:pPr>
        <w:widowControl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</w:rPr>
        <w:t>2. Check the progress with estimated progress</w:t>
      </w:r>
      <w:r w:rsidR="001F50AD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(Approximate time: 3</w:t>
      </w:r>
      <w:r w:rsidR="000235C3"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hours)</w:t>
      </w:r>
    </w:p>
    <w:p w14:paraId="4B2FA155" w14:textId="77777777" w:rsidR="000235C3" w:rsidRPr="000235C3" w:rsidRDefault="000235C3" w:rsidP="000235C3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FD7181">
        <w:rPr>
          <w:rFonts w:ascii="Times New Roman" w:eastAsia="SimSun" w:hAnsi="Times New Roman" w:cs="Times New Roman"/>
          <w:color w:val="000000"/>
          <w:kern w:val="0"/>
          <w:sz w:val="22"/>
        </w:rPr>
        <w:tab/>
      </w:r>
      <w:r w:rsidR="00FD7181" w:rsidRPr="00FD7181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  </w:t>
      </w: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3. </w:t>
      </w:r>
      <w:r w:rsidR="007216A9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Add mute function </w:t>
      </w:r>
      <w:r w:rsidR="00335A11">
        <w:rPr>
          <w:rFonts w:ascii="Times New Roman" w:eastAsia="SimSun" w:hAnsi="Times New Roman" w:cs="Times New Roman"/>
          <w:color w:val="000000"/>
          <w:kern w:val="0"/>
          <w:sz w:val="22"/>
        </w:rPr>
        <w:t>(Approximate time: 2</w:t>
      </w: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hours)</w:t>
      </w:r>
    </w:p>
    <w:p w14:paraId="7D4D161D" w14:textId="77777777" w:rsidR="000235C3" w:rsidRPr="000235C3" w:rsidRDefault="000235C3" w:rsidP="000235C3">
      <w:pPr>
        <w:widowControl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-- Xinyi Li</w:t>
      </w:r>
    </w:p>
    <w:p w14:paraId="11564761" w14:textId="77777777" w:rsidR="000235C3" w:rsidRPr="000235C3" w:rsidRDefault="000235C3" w:rsidP="000235C3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35FD1CFF" w14:textId="79B3DD16" w:rsidR="000235C3" w:rsidRPr="000235C3" w:rsidDel="005819CE" w:rsidRDefault="00FD7181" w:rsidP="005819CE">
      <w:pPr>
        <w:widowControl/>
        <w:ind w:left="360"/>
        <w:jc w:val="left"/>
        <w:rPr>
          <w:del w:id="2" w:author="Microsoft Office 用户" w:date="2018-11-04T19:37:00Z"/>
          <w:rFonts w:ascii="Times New Roman" w:eastAsia="SimSun" w:hAnsi="Times New Roman" w:cs="Times New Roman"/>
          <w:color w:val="000000"/>
          <w:kern w:val="0"/>
          <w:sz w:val="22"/>
        </w:rPr>
        <w:pPrChange w:id="3" w:author="Microsoft Office 用户" w:date="2018-11-04T19:37:00Z">
          <w:pPr>
            <w:widowControl/>
            <w:ind w:left="720" w:hanging="360"/>
            <w:jc w:val="left"/>
          </w:pPr>
        </w:pPrChange>
      </w:pPr>
      <w:del w:id="4" w:author="Microsoft Office 用户" w:date="2018-11-04T19:37:00Z">
        <w:r w:rsidRPr="00FD7181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  </w:delText>
        </w:r>
        <w:r w:rsidR="000235C3" w:rsidRPr="000235C3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>(3) Dashboard module:</w:delText>
        </w:r>
      </w:del>
    </w:p>
    <w:p w14:paraId="4A4E246C" w14:textId="292B7CB6" w:rsidR="000235C3" w:rsidRPr="000235C3" w:rsidDel="005819CE" w:rsidRDefault="00712C07" w:rsidP="005819CE">
      <w:pPr>
        <w:widowControl/>
        <w:ind w:left="720" w:hanging="360"/>
        <w:jc w:val="left"/>
        <w:rPr>
          <w:del w:id="5" w:author="Microsoft Office 用户" w:date="2018-11-04T19:37:00Z"/>
          <w:rFonts w:ascii="Times New Roman" w:eastAsia="SimSun" w:hAnsi="Times New Roman" w:cs="Times New Roman"/>
          <w:kern w:val="0"/>
          <w:sz w:val="24"/>
          <w:szCs w:val="24"/>
        </w:rPr>
        <w:pPrChange w:id="6" w:author="Microsoft Office 用户" w:date="2018-11-04T19:37:00Z">
          <w:pPr>
            <w:widowControl/>
            <w:ind w:firstLine="720"/>
            <w:jc w:val="left"/>
          </w:pPr>
        </w:pPrChange>
      </w:pPr>
      <w:del w:id="7" w:author="Microsoft Office 用户" w:date="2018-11-04T19:37:00Z">
        <w:r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We </w:delText>
        </w:r>
        <w:r w:rsidR="00AC7C72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want to read </w:delText>
        </w:r>
        <w:r w:rsidR="00301B19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the data from our </w:delText>
        </w:r>
        <w:r w:rsidR="00004CE1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database. </w:delText>
        </w:r>
        <w:r w:rsidR="000F1D9E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As you could see, we could active our data </w:delText>
        </w:r>
        <w:r w:rsidR="00264A97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using </w:delText>
        </w:r>
        <w:r w:rsidR="00422799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fake data. And we want to link this function with </w:delText>
        </w:r>
        <w:r w:rsidR="005A76B7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our </w:delText>
        </w:r>
        <w:r w:rsidR="00742872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>database</w:delText>
        </w:r>
        <w:r w:rsidR="000219D6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. </w:delText>
        </w:r>
      </w:del>
    </w:p>
    <w:p w14:paraId="32D82F82" w14:textId="316AFC27" w:rsidR="000235C3" w:rsidRPr="000235C3" w:rsidDel="005819CE" w:rsidRDefault="000235C3" w:rsidP="005819CE">
      <w:pPr>
        <w:widowControl/>
        <w:ind w:left="720" w:hanging="360"/>
        <w:jc w:val="left"/>
        <w:rPr>
          <w:del w:id="8" w:author="Microsoft Office 用户" w:date="2018-11-04T19:37:00Z"/>
          <w:rFonts w:ascii="Times New Roman" w:eastAsia="SimSun" w:hAnsi="Times New Roman" w:cs="Times New Roman"/>
          <w:kern w:val="0"/>
          <w:sz w:val="24"/>
          <w:szCs w:val="24"/>
        </w:rPr>
        <w:pPrChange w:id="9" w:author="Microsoft Office 用户" w:date="2018-11-04T19:37:00Z">
          <w:pPr>
            <w:widowControl/>
            <w:ind w:left="720"/>
            <w:jc w:val="left"/>
          </w:pPr>
        </w:pPrChange>
      </w:pPr>
      <w:del w:id="10" w:author="Microsoft Office 用户" w:date="2018-11-04T19:37:00Z">
        <w:r w:rsidRPr="000235C3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0. </w:delText>
        </w:r>
        <w:r w:rsidR="00742872" w:rsidRPr="000235C3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>Design</w:delText>
        </w:r>
        <w:r w:rsidRPr="000235C3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 the</w:delText>
        </w:r>
        <w:r w:rsidR="00E4376D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 progress feature of projects</w:delText>
        </w:r>
        <w:r w:rsidRPr="000235C3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 (Approximate time: 1 hours)</w:delText>
        </w:r>
      </w:del>
    </w:p>
    <w:p w14:paraId="2AA353C3" w14:textId="01BE26EA" w:rsidR="000235C3" w:rsidRPr="000235C3" w:rsidDel="005819CE" w:rsidRDefault="000235C3" w:rsidP="005819CE">
      <w:pPr>
        <w:widowControl/>
        <w:ind w:left="720" w:hanging="360"/>
        <w:jc w:val="left"/>
        <w:rPr>
          <w:del w:id="11" w:author="Microsoft Office 用户" w:date="2018-11-04T19:37:00Z"/>
          <w:rFonts w:ascii="Times New Roman" w:eastAsia="SimSun" w:hAnsi="Times New Roman" w:cs="Times New Roman"/>
          <w:kern w:val="0"/>
          <w:sz w:val="24"/>
          <w:szCs w:val="24"/>
        </w:rPr>
        <w:pPrChange w:id="12" w:author="Microsoft Office 用户" w:date="2018-11-04T19:37:00Z">
          <w:pPr>
            <w:widowControl/>
            <w:ind w:left="720"/>
            <w:jc w:val="left"/>
          </w:pPr>
        </w:pPrChange>
      </w:pPr>
      <w:del w:id="13" w:author="Microsoft Office 用户" w:date="2018-11-04T19:37:00Z">
        <w:r w:rsidRPr="000235C3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1. </w:delText>
        </w:r>
        <w:r w:rsidR="00753995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Read data from database </w:delText>
        </w:r>
        <w:r w:rsidRPr="000235C3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>(Approximate time: 2 hours)</w:delText>
        </w:r>
      </w:del>
    </w:p>
    <w:p w14:paraId="56D128E5" w14:textId="27BF0E78" w:rsidR="000235C3" w:rsidRPr="000235C3" w:rsidDel="005819CE" w:rsidRDefault="000235C3" w:rsidP="005819CE">
      <w:pPr>
        <w:widowControl/>
        <w:ind w:left="720" w:hanging="360"/>
        <w:jc w:val="left"/>
        <w:rPr>
          <w:del w:id="14" w:author="Microsoft Office 用户" w:date="2018-11-04T19:37:00Z"/>
          <w:rFonts w:ascii="Times New Roman" w:eastAsia="SimSun" w:hAnsi="Times New Roman" w:cs="Times New Roman"/>
          <w:kern w:val="0"/>
          <w:sz w:val="24"/>
          <w:szCs w:val="24"/>
        </w:rPr>
        <w:pPrChange w:id="15" w:author="Microsoft Office 用户" w:date="2018-11-04T19:37:00Z">
          <w:pPr>
            <w:widowControl/>
            <w:ind w:left="720"/>
            <w:jc w:val="left"/>
          </w:pPr>
        </w:pPrChange>
      </w:pPr>
      <w:del w:id="16" w:author="Microsoft Office 用户" w:date="2018-11-04T19:37:00Z">
        <w:r w:rsidRPr="000235C3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2. </w:delText>
        </w:r>
        <w:r w:rsidR="00742872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>Visualize</w:delText>
        </w:r>
        <w:r w:rsidR="00F46FF5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 the data </w:delText>
        </w:r>
        <w:r w:rsidR="00584AAD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>(Approximate time:2</w:delText>
        </w:r>
        <w:r w:rsidRPr="000235C3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 xml:space="preserve"> hours)</w:delText>
        </w:r>
      </w:del>
    </w:p>
    <w:p w14:paraId="311AB6DA" w14:textId="679AC777" w:rsidR="000235C3" w:rsidRPr="000235C3" w:rsidRDefault="000235C3" w:rsidP="005819CE">
      <w:pPr>
        <w:widowControl/>
        <w:ind w:left="720" w:hanging="360"/>
        <w:jc w:val="left"/>
        <w:rPr>
          <w:rFonts w:ascii="Times New Roman" w:eastAsia="SimSun" w:hAnsi="Times New Roman" w:cs="Times New Roman"/>
          <w:color w:val="000000"/>
          <w:kern w:val="0"/>
          <w:sz w:val="22"/>
        </w:rPr>
        <w:pPrChange w:id="17" w:author="Microsoft Office 用户" w:date="2018-11-04T19:37:00Z">
          <w:pPr>
            <w:widowControl/>
            <w:ind w:left="720"/>
            <w:jc w:val="left"/>
          </w:pPr>
        </w:pPrChange>
      </w:pPr>
      <w:del w:id="18" w:author="Microsoft Office 用户" w:date="2018-11-04T19:37:00Z">
        <w:r w:rsidRPr="000235C3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>-- Juntao Li</w:delText>
        </w:r>
      </w:del>
    </w:p>
    <w:p w14:paraId="68E5A4FB" w14:textId="77777777" w:rsidR="000235C3" w:rsidRPr="000235C3" w:rsidRDefault="000235C3" w:rsidP="000235C3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4CF71E94" w14:textId="4F324980" w:rsidR="000235C3" w:rsidRPr="000235C3" w:rsidRDefault="00BB689D" w:rsidP="000235C3">
      <w:pPr>
        <w:widowControl/>
        <w:jc w:val="left"/>
        <w:rPr>
          <w:rFonts w:ascii="Times New Roman" w:eastAsia="SimSun" w:hAnsi="Times New Roman" w:cs="Times New Roman"/>
          <w:color w:val="000000"/>
          <w:kern w:val="0"/>
          <w:sz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 </w:t>
      </w:r>
      <w:r w:rsidR="000235C3"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(</w:t>
      </w:r>
      <w:ins w:id="19" w:author="Microsoft Office 用户" w:date="2018-11-04T19:38:00Z">
        <w:r w:rsidR="005819CE">
          <w:rPr>
            <w:rFonts w:ascii="Times New Roman" w:eastAsia="SimSun" w:hAnsi="Times New Roman" w:cs="Times New Roman" w:hint="eastAsia"/>
            <w:color w:val="000000"/>
            <w:kern w:val="0"/>
            <w:sz w:val="22"/>
          </w:rPr>
          <w:t>3</w:t>
        </w:r>
      </w:ins>
      <w:del w:id="20" w:author="Microsoft Office 用户" w:date="2018-11-04T19:38:00Z">
        <w:r w:rsidR="000235C3" w:rsidRPr="000235C3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>4</w:delText>
        </w:r>
      </w:del>
      <w:r w:rsidR="000235C3"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)</w:t>
      </w:r>
      <w:r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</w:t>
      </w:r>
      <w:r w:rsidR="000235C3"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Groups module:</w:t>
      </w:r>
    </w:p>
    <w:p w14:paraId="3F5CF519" w14:textId="77777777" w:rsidR="000235C3" w:rsidRPr="000235C3" w:rsidRDefault="00302F42" w:rsidP="000235C3">
      <w:pPr>
        <w:widowControl/>
        <w:ind w:firstLine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We want to build add group function for the manger and group member. </w:t>
      </w:r>
      <w:r w:rsidR="004775F5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So we want make the website linked with our database. </w:t>
      </w:r>
    </w:p>
    <w:p w14:paraId="6C33980C" w14:textId="77777777" w:rsidR="000235C3" w:rsidRPr="000235C3" w:rsidRDefault="000235C3" w:rsidP="000235C3">
      <w:pPr>
        <w:widowControl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0. </w:t>
      </w:r>
      <w:r w:rsidR="00D06FEB">
        <w:rPr>
          <w:rFonts w:ascii="Times New Roman" w:eastAsia="SimSun" w:hAnsi="Times New Roman" w:cs="Times New Roman"/>
          <w:color w:val="000000"/>
          <w:kern w:val="0"/>
          <w:sz w:val="22"/>
        </w:rPr>
        <w:t>Write group building function</w:t>
      </w:r>
      <w:r w:rsidR="00D06FEB"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</w:t>
      </w: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(Approximate time: 1 hours)</w:t>
      </w:r>
    </w:p>
    <w:p w14:paraId="125CE7A4" w14:textId="77777777" w:rsidR="000235C3" w:rsidRPr="000235C3" w:rsidRDefault="000235C3" w:rsidP="000235C3">
      <w:pPr>
        <w:widowControl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1.</w:t>
      </w:r>
      <w:r w:rsidR="0088344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Link the </w:t>
      </w:r>
      <w:r w:rsidR="00EF349B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website </w:t>
      </w:r>
      <w:r w:rsidR="00535000">
        <w:rPr>
          <w:rFonts w:ascii="Times New Roman" w:eastAsia="SimSun" w:hAnsi="Times New Roman" w:cs="Times New Roman"/>
          <w:color w:val="000000"/>
          <w:kern w:val="0"/>
          <w:sz w:val="22"/>
        </w:rPr>
        <w:t>data with database</w:t>
      </w: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(Approximate time: 2 hours)</w:t>
      </w:r>
    </w:p>
    <w:p w14:paraId="112F4BFB" w14:textId="77777777" w:rsidR="000235C3" w:rsidRDefault="000235C3" w:rsidP="00247643">
      <w:pPr>
        <w:widowControl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-- Juntao Li</w:t>
      </w:r>
    </w:p>
    <w:p w14:paraId="5E82A802" w14:textId="77777777" w:rsidR="00247643" w:rsidRPr="000235C3" w:rsidRDefault="00247643" w:rsidP="00247643">
      <w:pPr>
        <w:widowControl/>
        <w:ind w:left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55744E09" w14:textId="0BF04AD0" w:rsidR="000235C3" w:rsidRPr="000235C3" w:rsidRDefault="00247643" w:rsidP="000235C3">
      <w:pPr>
        <w:widowControl/>
        <w:jc w:val="left"/>
        <w:rPr>
          <w:rFonts w:ascii="Times New Roman" w:eastAsia="SimSun" w:hAnsi="Times New Roman" w:cs="Times New Roman"/>
          <w:color w:val="000000"/>
          <w:kern w:val="0"/>
          <w:sz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 </w:t>
      </w:r>
      <w:r w:rsidR="000235C3"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(</w:t>
      </w:r>
      <w:ins w:id="21" w:author="Microsoft Office 用户" w:date="2018-11-04T19:38:00Z">
        <w:r w:rsidR="005819CE">
          <w:rPr>
            <w:rFonts w:ascii="Times New Roman" w:eastAsia="SimSun" w:hAnsi="Times New Roman" w:cs="Times New Roman" w:hint="eastAsia"/>
            <w:color w:val="000000"/>
            <w:kern w:val="0"/>
            <w:sz w:val="22"/>
          </w:rPr>
          <w:t>4</w:t>
        </w:r>
      </w:ins>
      <w:del w:id="22" w:author="Microsoft Office 用户" w:date="2018-11-04T19:38:00Z">
        <w:r w:rsidR="000235C3" w:rsidRPr="000235C3" w:rsidDel="005819CE">
          <w:rPr>
            <w:rFonts w:ascii="Times New Roman" w:eastAsia="SimSun" w:hAnsi="Times New Roman" w:cs="Times New Roman"/>
            <w:color w:val="000000"/>
            <w:kern w:val="0"/>
            <w:sz w:val="22"/>
          </w:rPr>
          <w:delText>5</w:delText>
        </w:r>
      </w:del>
      <w:r w:rsidR="000235C3"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) Profile module:</w:t>
      </w:r>
    </w:p>
    <w:p w14:paraId="69E28C07" w14:textId="77777777" w:rsidR="000235C3" w:rsidRPr="000235C3" w:rsidRDefault="001E5E8F" w:rsidP="000235C3">
      <w:pPr>
        <w:widowControl/>
        <w:ind w:firstLine="720"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 User could now edit their </w:t>
      </w:r>
      <w:r w:rsidR="00A45FA0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first name and last name feature. However, we want to modify more </w:t>
      </w:r>
      <w:r w:rsidR="00EF643B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parameter of the users. </w:t>
      </w:r>
      <w:r w:rsidR="00B335B2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So we should extend our </w:t>
      </w:r>
      <w:r w:rsidR="00E86204">
        <w:rPr>
          <w:rFonts w:ascii="Times New Roman" w:eastAsia="SimSun" w:hAnsi="Times New Roman" w:cs="Times New Roman"/>
          <w:color w:val="000000"/>
          <w:kern w:val="0"/>
          <w:sz w:val="22"/>
        </w:rPr>
        <w:t xml:space="preserve">user module. </w:t>
      </w:r>
    </w:p>
    <w:p w14:paraId="3322E3CD" w14:textId="77777777" w:rsidR="000235C3" w:rsidRPr="000235C3" w:rsidRDefault="000235C3" w:rsidP="000235C3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FD7181">
        <w:rPr>
          <w:rFonts w:ascii="Times New Roman" w:eastAsia="SimSun" w:hAnsi="Times New Roman" w:cs="Times New Roman"/>
          <w:color w:val="000000"/>
          <w:kern w:val="0"/>
          <w:sz w:val="22"/>
        </w:rPr>
        <w:tab/>
      </w: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We can separate this task into several sub-tasks:</w:t>
      </w:r>
    </w:p>
    <w:p w14:paraId="5C8A0198" w14:textId="77777777" w:rsidR="00A510D3" w:rsidRPr="00366B31" w:rsidRDefault="001D1868" w:rsidP="00366B31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SimSun" w:hAnsi="Times New Roman" w:cs="Times New Roman"/>
          <w:color w:val="000000"/>
          <w:kern w:val="0"/>
          <w:sz w:val="22"/>
        </w:rPr>
      </w:pPr>
      <w:r w:rsidRPr="00366B31">
        <w:rPr>
          <w:rFonts w:ascii="Times New Roman" w:eastAsia="SimSun" w:hAnsi="Times New Roman" w:cs="Times New Roman"/>
          <w:color w:val="000000"/>
          <w:kern w:val="0"/>
          <w:sz w:val="22"/>
        </w:rPr>
        <w:t>Extend the user module</w:t>
      </w:r>
      <w:r w:rsidR="000235C3" w:rsidRPr="00366B31">
        <w:rPr>
          <w:rFonts w:ascii="Times New Roman" w:eastAsia="SimSun" w:hAnsi="Times New Roman" w:cs="Times New Roman"/>
          <w:color w:val="000000"/>
          <w:kern w:val="0"/>
          <w:sz w:val="22"/>
        </w:rPr>
        <w:t>. (Approximate time: 1.5 hours)</w:t>
      </w:r>
    </w:p>
    <w:p w14:paraId="356C010E" w14:textId="77777777" w:rsidR="00DF3415" w:rsidRPr="00366B31" w:rsidRDefault="00366B31" w:rsidP="00DF3415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SimSun" w:hAnsi="Times New Roman" w:cs="Times New Roman"/>
          <w:color w:val="000000"/>
          <w:kern w:val="0"/>
          <w:sz w:val="22"/>
        </w:rPr>
      </w:pPr>
      <w:r>
        <w:rPr>
          <w:rFonts w:ascii="Times New Roman" w:eastAsia="SimSun" w:hAnsi="Times New Roman" w:cs="Times New Roman" w:hint="eastAsia"/>
          <w:kern w:val="0"/>
          <w:sz w:val="24"/>
          <w:szCs w:val="24"/>
        </w:rPr>
        <w:t>L</w:t>
      </w: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ink the website </w:t>
      </w:r>
      <w:r w:rsidR="00DF3415">
        <w:rPr>
          <w:rFonts w:ascii="Times New Roman" w:eastAsia="SimSun" w:hAnsi="Times New Roman" w:cs="Times New Roman"/>
          <w:kern w:val="0"/>
          <w:sz w:val="24"/>
          <w:szCs w:val="24"/>
        </w:rPr>
        <w:t xml:space="preserve">with our new models </w:t>
      </w:r>
      <w:r w:rsidR="00DF3415" w:rsidRPr="00366B31">
        <w:rPr>
          <w:rFonts w:ascii="Times New Roman" w:eastAsia="SimSun" w:hAnsi="Times New Roman" w:cs="Times New Roman"/>
          <w:color w:val="000000"/>
          <w:kern w:val="0"/>
          <w:sz w:val="22"/>
        </w:rPr>
        <w:t>(Approximate time: 1.5 hours)</w:t>
      </w:r>
    </w:p>
    <w:p w14:paraId="0B7151F4" w14:textId="77777777" w:rsidR="00366B31" w:rsidRPr="0034485F" w:rsidRDefault="0034485F" w:rsidP="0034485F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imes New Roman" w:eastAsia="SimSun" w:hAnsi="Times New Roman" w:cs="Times New Roman"/>
          <w:color w:val="000000"/>
          <w:kern w:val="0"/>
          <w:sz w:val="22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 xml:space="preserve">Modify database setting </w:t>
      </w:r>
      <w:r w:rsidRPr="00366B31">
        <w:rPr>
          <w:rFonts w:ascii="Times New Roman" w:eastAsia="SimSun" w:hAnsi="Times New Roman" w:cs="Times New Roman"/>
          <w:color w:val="000000"/>
          <w:kern w:val="0"/>
          <w:sz w:val="22"/>
        </w:rPr>
        <w:t>(Approximate time: 1.5 hours)</w:t>
      </w:r>
    </w:p>
    <w:p w14:paraId="1561A548" w14:textId="77777777" w:rsidR="000235C3" w:rsidRPr="000235C3" w:rsidRDefault="000235C3" w:rsidP="000235C3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14:paraId="5E0E7201" w14:textId="77777777" w:rsidR="001D1DF6" w:rsidRDefault="000235C3" w:rsidP="00A510D3">
      <w:pPr>
        <w:widowControl/>
        <w:jc w:val="left"/>
        <w:rPr>
          <w:ins w:id="23" w:author="Microsoft Office 用户" w:date="2018-11-04T19:45:00Z"/>
          <w:rFonts w:ascii="Times New Roman" w:eastAsia="SimSun" w:hAnsi="Times New Roman" w:cs="Times New Roman" w:hint="eastAsia"/>
          <w:color w:val="000000"/>
          <w:kern w:val="0"/>
          <w:sz w:val="22"/>
        </w:rPr>
      </w:pPr>
      <w:r w:rsidRPr="00FD7181">
        <w:rPr>
          <w:rFonts w:ascii="Times New Roman" w:eastAsia="SimSun" w:hAnsi="Times New Roman" w:cs="Times New Roman"/>
          <w:color w:val="000000"/>
          <w:kern w:val="0"/>
          <w:sz w:val="22"/>
        </w:rPr>
        <w:tab/>
      </w:r>
      <w:r w:rsidRPr="000235C3">
        <w:rPr>
          <w:rFonts w:ascii="Times New Roman" w:eastAsia="SimSun" w:hAnsi="Times New Roman" w:cs="Times New Roman"/>
          <w:color w:val="000000"/>
          <w:kern w:val="0"/>
          <w:sz w:val="22"/>
        </w:rPr>
        <w:t>-- Yaxi Li</w:t>
      </w:r>
    </w:p>
    <w:p w14:paraId="19A45226" w14:textId="77777777" w:rsidR="00C84173" w:rsidRDefault="00C84173" w:rsidP="00A510D3">
      <w:pPr>
        <w:widowControl/>
        <w:jc w:val="left"/>
        <w:rPr>
          <w:ins w:id="24" w:author="Microsoft Office 用户" w:date="2018-11-04T19:38:00Z"/>
          <w:rFonts w:ascii="Times New Roman" w:eastAsia="SimSun" w:hAnsi="Times New Roman" w:cs="Times New Roman" w:hint="eastAsia"/>
          <w:color w:val="000000"/>
          <w:kern w:val="0"/>
          <w:sz w:val="22"/>
        </w:rPr>
      </w:pPr>
      <w:bookmarkStart w:id="25" w:name="_GoBack"/>
      <w:bookmarkEnd w:id="25"/>
    </w:p>
    <w:p w14:paraId="1C6CA6AA" w14:textId="517F50D5" w:rsidR="005819CE" w:rsidRDefault="005819CE" w:rsidP="00A510D3">
      <w:pPr>
        <w:widowControl/>
        <w:jc w:val="left"/>
        <w:rPr>
          <w:ins w:id="26" w:author="Microsoft Office 用户" w:date="2018-11-04T19:41:00Z"/>
          <w:rFonts w:ascii="Times New Roman" w:eastAsia="SimSun" w:hAnsi="Times New Roman" w:cs="Times New Roman" w:hint="eastAsia"/>
          <w:color w:val="000000"/>
          <w:kern w:val="0"/>
          <w:sz w:val="22"/>
        </w:rPr>
      </w:pPr>
      <w:ins w:id="27" w:author="Microsoft Office 用户" w:date="2018-11-04T19:38:00Z">
        <w:r>
          <w:rPr>
            <w:rFonts w:ascii="Times New Roman" w:eastAsia="SimSun" w:hAnsi="Times New Roman" w:cs="Times New Roman" w:hint="eastAsia"/>
            <w:color w:val="000000"/>
            <w:kern w:val="0"/>
            <w:sz w:val="22"/>
          </w:rPr>
          <w:t xml:space="preserve">  (5) </w:t>
        </w:r>
      </w:ins>
      <w:ins w:id="28" w:author="Microsoft Office 用户" w:date="2018-11-04T19:41:00Z">
        <w:r w:rsidR="005842FA">
          <w:rPr>
            <w:rFonts w:ascii="Times New Roman" w:eastAsia="SimSun" w:hAnsi="Times New Roman" w:cs="Times New Roman" w:hint="eastAsia"/>
            <w:color w:val="000000"/>
            <w:kern w:val="0"/>
            <w:sz w:val="22"/>
          </w:rPr>
          <w:t>Projects module:</w:t>
        </w:r>
      </w:ins>
    </w:p>
    <w:p w14:paraId="4627CBBD" w14:textId="361C6A7C" w:rsidR="005842FA" w:rsidRDefault="005842FA" w:rsidP="00A510D3">
      <w:pPr>
        <w:widowControl/>
        <w:jc w:val="left"/>
        <w:rPr>
          <w:ins w:id="29" w:author="Microsoft Office 用户" w:date="2018-11-04T19:42:00Z"/>
          <w:rFonts w:ascii="Times New Roman" w:eastAsia="SimSun" w:hAnsi="Times New Roman" w:cs="Times New Roman" w:hint="eastAsia"/>
          <w:color w:val="000000"/>
          <w:kern w:val="0"/>
          <w:sz w:val="22"/>
        </w:rPr>
      </w:pPr>
      <w:ins w:id="30" w:author="Microsoft Office 用户" w:date="2018-11-04T19:41:00Z">
        <w:r>
          <w:rPr>
            <w:rFonts w:ascii="Times New Roman" w:eastAsia="SimSun" w:hAnsi="Times New Roman" w:cs="Times New Roman" w:hint="eastAsia"/>
            <w:color w:val="000000"/>
            <w:kern w:val="0"/>
            <w:sz w:val="22"/>
          </w:rPr>
          <w:tab/>
          <w:t xml:space="preserve">  </w:t>
        </w:r>
      </w:ins>
      <w:ins w:id="31" w:author="Microsoft Office 用户" w:date="2018-11-04T19:42:00Z">
        <w:r>
          <w:rPr>
            <w:rFonts w:ascii="Times New Roman" w:eastAsia="SimSun" w:hAnsi="Times New Roman" w:cs="Times New Roman" w:hint="eastAsia"/>
            <w:color w:val="000000"/>
            <w:kern w:val="0"/>
            <w:sz w:val="22"/>
          </w:rPr>
          <w:t>Users</w:t>
        </w:r>
      </w:ins>
      <w:ins w:id="32" w:author="Microsoft Office 用户" w:date="2018-11-04T19:41:00Z">
        <w:r>
          <w:rPr>
            <w:rFonts w:ascii="Times New Roman" w:eastAsia="SimSun" w:hAnsi="Times New Roman" w:cs="Times New Roman" w:hint="eastAsia"/>
            <w:color w:val="000000"/>
            <w:kern w:val="0"/>
            <w:sz w:val="22"/>
          </w:rPr>
          <w:t xml:space="preserve"> can add project</w:t>
        </w:r>
      </w:ins>
      <w:ins w:id="33" w:author="Microsoft Office 用户" w:date="2018-11-04T19:42:00Z">
        <w:r>
          <w:rPr>
            <w:rFonts w:ascii="Times New Roman" w:eastAsia="SimSun" w:hAnsi="Times New Roman" w:cs="Times New Roman" w:hint="eastAsia"/>
            <w:color w:val="000000"/>
            <w:kern w:val="0"/>
            <w:sz w:val="22"/>
          </w:rPr>
          <w:t>s, start and finish projects. Many users can choose the same projects.</w:t>
        </w:r>
      </w:ins>
    </w:p>
    <w:p w14:paraId="68D044EE" w14:textId="5131E99E" w:rsidR="005842FA" w:rsidRDefault="005842FA" w:rsidP="005842FA">
      <w:pPr>
        <w:pStyle w:val="a3"/>
        <w:widowControl/>
        <w:numPr>
          <w:ilvl w:val="0"/>
          <w:numId w:val="7"/>
        </w:numPr>
        <w:ind w:firstLineChars="0"/>
        <w:jc w:val="left"/>
        <w:rPr>
          <w:ins w:id="34" w:author="Microsoft Office 用户" w:date="2018-11-04T19:43:00Z"/>
          <w:rFonts w:ascii="Times New Roman" w:eastAsia="SimSun" w:hAnsi="Times New Roman" w:cs="Times New Roman" w:hint="eastAsia"/>
          <w:color w:val="000000"/>
          <w:kern w:val="0"/>
          <w:sz w:val="22"/>
        </w:rPr>
        <w:pPrChange w:id="35" w:author="Microsoft Office 用户" w:date="2018-11-04T19:43:00Z">
          <w:pPr>
            <w:widowControl/>
            <w:jc w:val="left"/>
          </w:pPr>
        </w:pPrChange>
      </w:pPr>
      <w:ins w:id="36" w:author="Microsoft Office 用户" w:date="2018-11-04T19:43:00Z">
        <w:r>
          <w:rPr>
            <w:rFonts w:ascii="Times New Roman" w:eastAsia="SimSun" w:hAnsi="Times New Roman" w:cs="Times New Roman" w:hint="eastAsia"/>
            <w:color w:val="000000"/>
            <w:kern w:val="0"/>
            <w:sz w:val="22"/>
          </w:rPr>
          <w:t>Build the UI for add projects, start and finish project</w:t>
        </w:r>
      </w:ins>
      <w:ins w:id="37" w:author="Microsoft Office 用户" w:date="2018-11-04T19:44:00Z">
        <w:r>
          <w:rPr>
            <w:rFonts w:ascii="Times New Roman" w:eastAsia="SimSun" w:hAnsi="Times New Roman" w:cs="Times New Roman" w:hint="eastAsia"/>
            <w:color w:val="000000"/>
            <w:kern w:val="0"/>
            <w:sz w:val="22"/>
          </w:rPr>
          <w:t>.</w:t>
        </w:r>
        <w:r w:rsidRPr="005842FA">
          <w:rPr>
            <w:rFonts w:ascii="Times New Roman" w:eastAsia="SimSun" w:hAnsi="Times New Roman" w:cs="Times New Roman"/>
            <w:color w:val="000000"/>
            <w:kern w:val="0"/>
            <w:sz w:val="22"/>
          </w:rPr>
          <w:t xml:space="preserve"> </w:t>
        </w:r>
        <w:r>
          <w:rPr>
            <w:rFonts w:ascii="Times New Roman" w:eastAsia="SimSun" w:hAnsi="Times New Roman" w:cs="Times New Roman"/>
            <w:color w:val="000000"/>
            <w:kern w:val="0"/>
            <w:sz w:val="22"/>
          </w:rPr>
          <w:t>(Approximate time: 1</w:t>
        </w:r>
      </w:ins>
      <w:ins w:id="38" w:author="Microsoft Office 用户" w:date="2018-11-04T19:45:00Z">
        <w:r>
          <w:rPr>
            <w:rFonts w:ascii="Times New Roman" w:eastAsia="SimSun" w:hAnsi="Times New Roman" w:cs="Times New Roman" w:hint="eastAsia"/>
            <w:color w:val="000000"/>
            <w:kern w:val="0"/>
            <w:sz w:val="22"/>
          </w:rPr>
          <w:t>.5</w:t>
        </w:r>
      </w:ins>
      <w:ins w:id="39" w:author="Microsoft Office 用户" w:date="2018-11-04T19:44:00Z">
        <w:r w:rsidRPr="00366B31">
          <w:rPr>
            <w:rFonts w:ascii="Times New Roman" w:eastAsia="SimSun" w:hAnsi="Times New Roman" w:cs="Times New Roman"/>
            <w:color w:val="000000"/>
            <w:kern w:val="0"/>
            <w:sz w:val="22"/>
          </w:rPr>
          <w:t xml:space="preserve"> hours)</w:t>
        </w:r>
      </w:ins>
    </w:p>
    <w:p w14:paraId="338CFC1B" w14:textId="7816001B" w:rsidR="005842FA" w:rsidRDefault="005842FA" w:rsidP="005842FA">
      <w:pPr>
        <w:pStyle w:val="a3"/>
        <w:widowControl/>
        <w:numPr>
          <w:ilvl w:val="0"/>
          <w:numId w:val="7"/>
        </w:numPr>
        <w:ind w:firstLineChars="0"/>
        <w:jc w:val="left"/>
        <w:rPr>
          <w:ins w:id="40" w:author="Microsoft Office 用户" w:date="2018-11-04T19:45:00Z"/>
          <w:rFonts w:ascii="Times New Roman" w:eastAsia="SimSun" w:hAnsi="Times New Roman" w:cs="Times New Roman" w:hint="eastAsia"/>
          <w:color w:val="000000"/>
          <w:kern w:val="0"/>
          <w:sz w:val="22"/>
        </w:rPr>
        <w:pPrChange w:id="41" w:author="Microsoft Office 用户" w:date="2018-11-04T19:43:00Z">
          <w:pPr>
            <w:widowControl/>
            <w:jc w:val="left"/>
          </w:pPr>
        </w:pPrChange>
      </w:pPr>
      <w:ins w:id="42" w:author="Microsoft Office 用户" w:date="2018-11-04T19:44:00Z">
        <w:r>
          <w:rPr>
            <w:rFonts w:ascii="Times New Roman" w:eastAsia="SimSun" w:hAnsi="Times New Roman" w:cs="Times New Roman" w:hint="eastAsia"/>
            <w:color w:val="000000"/>
            <w:kern w:val="0"/>
            <w:sz w:val="22"/>
          </w:rPr>
          <w:t>Store data and retrieve data from database.</w:t>
        </w:r>
      </w:ins>
      <w:ins w:id="43" w:author="Microsoft Office 用户" w:date="2018-11-04T19:45:00Z">
        <w:r>
          <w:rPr>
            <w:rFonts w:ascii="Times New Roman" w:eastAsia="SimSun" w:hAnsi="Times New Roman" w:cs="Times New Roman" w:hint="eastAsia"/>
            <w:color w:val="000000"/>
            <w:kern w:val="0"/>
            <w:sz w:val="22"/>
          </w:rPr>
          <w:t xml:space="preserve"> </w:t>
        </w:r>
        <w:r w:rsidRPr="00366B31">
          <w:rPr>
            <w:rFonts w:ascii="Times New Roman" w:eastAsia="SimSun" w:hAnsi="Times New Roman" w:cs="Times New Roman"/>
            <w:color w:val="000000"/>
            <w:kern w:val="0"/>
            <w:sz w:val="22"/>
          </w:rPr>
          <w:t>(Approximate time: 1.5 hours)</w:t>
        </w:r>
      </w:ins>
    </w:p>
    <w:p w14:paraId="23E1849D" w14:textId="77777777" w:rsidR="005842FA" w:rsidRDefault="005842FA" w:rsidP="005842FA">
      <w:pPr>
        <w:widowControl/>
        <w:ind w:left="540"/>
        <w:jc w:val="left"/>
        <w:rPr>
          <w:ins w:id="44" w:author="Microsoft Office 用户" w:date="2018-11-04T19:45:00Z"/>
          <w:rFonts w:ascii="Times New Roman" w:eastAsia="SimSun" w:hAnsi="Times New Roman" w:cs="Times New Roman" w:hint="eastAsia"/>
          <w:color w:val="000000"/>
          <w:kern w:val="0"/>
          <w:sz w:val="22"/>
        </w:rPr>
        <w:pPrChange w:id="45" w:author="Microsoft Office 用户" w:date="2018-11-04T19:45:00Z">
          <w:pPr>
            <w:widowControl/>
            <w:jc w:val="left"/>
          </w:pPr>
        </w:pPrChange>
      </w:pPr>
    </w:p>
    <w:p w14:paraId="60832489" w14:textId="71C3D3E7" w:rsidR="005842FA" w:rsidRPr="005842FA" w:rsidRDefault="005842FA" w:rsidP="005842FA">
      <w:pPr>
        <w:widowControl/>
        <w:jc w:val="left"/>
        <w:rPr>
          <w:rFonts w:ascii="Times New Roman" w:eastAsia="SimSun" w:hAnsi="Times New Roman" w:cs="Times New Roman" w:hint="eastAsia"/>
          <w:color w:val="000000"/>
          <w:kern w:val="0"/>
          <w:sz w:val="22"/>
          <w:rPrChange w:id="46" w:author="Microsoft Office 用户" w:date="2018-11-04T19:45:00Z">
            <w:rPr>
              <w:rFonts w:ascii="Times New Roman" w:eastAsia="SimSun" w:hAnsi="Times New Roman" w:cs="Times New Roman" w:hint="eastAsia"/>
              <w:kern w:val="0"/>
              <w:sz w:val="24"/>
              <w:szCs w:val="24"/>
            </w:rPr>
          </w:rPrChange>
        </w:rPr>
      </w:pPr>
      <w:ins w:id="47" w:author="Microsoft Office 用户" w:date="2018-11-04T19:45:00Z">
        <w:r>
          <w:rPr>
            <w:rFonts w:ascii="Times New Roman" w:eastAsia="SimSun" w:hAnsi="Times New Roman" w:cs="Times New Roman" w:hint="eastAsia"/>
            <w:color w:val="000000"/>
            <w:kern w:val="0"/>
            <w:sz w:val="22"/>
          </w:rPr>
          <w:t xml:space="preserve">    -- Juntao Li</w:t>
        </w:r>
      </w:ins>
    </w:p>
    <w:sectPr w:rsidR="005842FA" w:rsidRPr="005842F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268FA"/>
    <w:multiLevelType w:val="hybridMultilevel"/>
    <w:tmpl w:val="78362F0A"/>
    <w:lvl w:ilvl="0" w:tplc="97B0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137984"/>
    <w:multiLevelType w:val="hybridMultilevel"/>
    <w:tmpl w:val="8490E924"/>
    <w:lvl w:ilvl="0" w:tplc="95963DAC">
      <w:numFmt w:val="bullet"/>
      <w:lvlText w:val=""/>
      <w:lvlJc w:val="left"/>
      <w:pPr>
        <w:ind w:left="90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2">
    <w:nsid w:val="56AF39AA"/>
    <w:multiLevelType w:val="hybridMultilevel"/>
    <w:tmpl w:val="5136DC30"/>
    <w:lvl w:ilvl="0" w:tplc="2E9EB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A43A5B"/>
    <w:multiLevelType w:val="hybridMultilevel"/>
    <w:tmpl w:val="36DC1196"/>
    <w:lvl w:ilvl="0" w:tplc="FFD42F76">
      <w:numFmt w:val="decimal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4">
    <w:nsid w:val="65400A65"/>
    <w:multiLevelType w:val="hybridMultilevel"/>
    <w:tmpl w:val="47FAC026"/>
    <w:lvl w:ilvl="0" w:tplc="2D4AF652">
      <w:numFmt w:val="decimal"/>
      <w:lvlText w:val="%1."/>
      <w:lvlJc w:val="left"/>
      <w:pPr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lowerLetter"/>
      <w:lvlText w:val="%5)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lowerLetter"/>
      <w:lvlText w:val="%8)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5">
    <w:nsid w:val="66341F5D"/>
    <w:multiLevelType w:val="hybridMultilevel"/>
    <w:tmpl w:val="829C370C"/>
    <w:lvl w:ilvl="0" w:tplc="6E0E743C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140229"/>
    <w:multiLevelType w:val="hybridMultilevel"/>
    <w:tmpl w:val="5F0A8C98"/>
    <w:lvl w:ilvl="0" w:tplc="BE289F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3CF29EE"/>
    <w:multiLevelType w:val="hybridMultilevel"/>
    <w:tmpl w:val="C45EDF58"/>
    <w:lvl w:ilvl="0" w:tplc="6E0E6980"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49"/>
    <w:rsid w:val="00004CE1"/>
    <w:rsid w:val="000219D6"/>
    <w:rsid w:val="000235C3"/>
    <w:rsid w:val="00096157"/>
    <w:rsid w:val="000B1F96"/>
    <w:rsid w:val="000C6771"/>
    <w:rsid w:val="000F1D9E"/>
    <w:rsid w:val="0011632E"/>
    <w:rsid w:val="00116E9A"/>
    <w:rsid w:val="0012784C"/>
    <w:rsid w:val="00132E45"/>
    <w:rsid w:val="001574C8"/>
    <w:rsid w:val="00161F53"/>
    <w:rsid w:val="00195706"/>
    <w:rsid w:val="001D1868"/>
    <w:rsid w:val="001D1DF6"/>
    <w:rsid w:val="001E5E8F"/>
    <w:rsid w:val="001F50AD"/>
    <w:rsid w:val="00205F87"/>
    <w:rsid w:val="00220D35"/>
    <w:rsid w:val="00226283"/>
    <w:rsid w:val="00247643"/>
    <w:rsid w:val="00254692"/>
    <w:rsid w:val="00264A97"/>
    <w:rsid w:val="00270262"/>
    <w:rsid w:val="002975CB"/>
    <w:rsid w:val="002A50C0"/>
    <w:rsid w:val="002E4742"/>
    <w:rsid w:val="002E5669"/>
    <w:rsid w:val="00301B19"/>
    <w:rsid w:val="00302F42"/>
    <w:rsid w:val="00317387"/>
    <w:rsid w:val="00331E6B"/>
    <w:rsid w:val="00335A11"/>
    <w:rsid w:val="0034485F"/>
    <w:rsid w:val="003542FD"/>
    <w:rsid w:val="00363C3C"/>
    <w:rsid w:val="00366B31"/>
    <w:rsid w:val="00390CB5"/>
    <w:rsid w:val="00391469"/>
    <w:rsid w:val="003C1B10"/>
    <w:rsid w:val="004126D0"/>
    <w:rsid w:val="00422799"/>
    <w:rsid w:val="00454BE5"/>
    <w:rsid w:val="004775F5"/>
    <w:rsid w:val="004A6613"/>
    <w:rsid w:val="004E022D"/>
    <w:rsid w:val="00522908"/>
    <w:rsid w:val="00535000"/>
    <w:rsid w:val="00537F0E"/>
    <w:rsid w:val="005414B9"/>
    <w:rsid w:val="00570D24"/>
    <w:rsid w:val="005819CE"/>
    <w:rsid w:val="005842FA"/>
    <w:rsid w:val="00584AAD"/>
    <w:rsid w:val="005A76B7"/>
    <w:rsid w:val="00634C67"/>
    <w:rsid w:val="006432E3"/>
    <w:rsid w:val="00657442"/>
    <w:rsid w:val="00681763"/>
    <w:rsid w:val="00693A0F"/>
    <w:rsid w:val="00694715"/>
    <w:rsid w:val="006E71D5"/>
    <w:rsid w:val="0070307F"/>
    <w:rsid w:val="00712C07"/>
    <w:rsid w:val="007216A9"/>
    <w:rsid w:val="007308AA"/>
    <w:rsid w:val="00742872"/>
    <w:rsid w:val="00753995"/>
    <w:rsid w:val="00756BBB"/>
    <w:rsid w:val="00757098"/>
    <w:rsid w:val="007671DF"/>
    <w:rsid w:val="0078290A"/>
    <w:rsid w:val="00785B56"/>
    <w:rsid w:val="007B678C"/>
    <w:rsid w:val="007D568A"/>
    <w:rsid w:val="007F437D"/>
    <w:rsid w:val="00860F6F"/>
    <w:rsid w:val="00863263"/>
    <w:rsid w:val="00872485"/>
    <w:rsid w:val="00875F00"/>
    <w:rsid w:val="00881DF4"/>
    <w:rsid w:val="00883443"/>
    <w:rsid w:val="00883E23"/>
    <w:rsid w:val="00884D7C"/>
    <w:rsid w:val="00895342"/>
    <w:rsid w:val="00897B99"/>
    <w:rsid w:val="008A4AB4"/>
    <w:rsid w:val="008B26AC"/>
    <w:rsid w:val="008B5A3F"/>
    <w:rsid w:val="008E05B5"/>
    <w:rsid w:val="008F73B8"/>
    <w:rsid w:val="00905DAD"/>
    <w:rsid w:val="009417EB"/>
    <w:rsid w:val="00981938"/>
    <w:rsid w:val="00995531"/>
    <w:rsid w:val="009A6B6F"/>
    <w:rsid w:val="009B3ECD"/>
    <w:rsid w:val="009B5D88"/>
    <w:rsid w:val="00A01468"/>
    <w:rsid w:val="00A24EC4"/>
    <w:rsid w:val="00A45FA0"/>
    <w:rsid w:val="00A510D3"/>
    <w:rsid w:val="00A72E67"/>
    <w:rsid w:val="00AC54A6"/>
    <w:rsid w:val="00AC7C72"/>
    <w:rsid w:val="00B05498"/>
    <w:rsid w:val="00B26E9E"/>
    <w:rsid w:val="00B335B2"/>
    <w:rsid w:val="00B3771B"/>
    <w:rsid w:val="00B431F1"/>
    <w:rsid w:val="00B5071D"/>
    <w:rsid w:val="00B65815"/>
    <w:rsid w:val="00B878BD"/>
    <w:rsid w:val="00BB3BEE"/>
    <w:rsid w:val="00BB689D"/>
    <w:rsid w:val="00BD60E2"/>
    <w:rsid w:val="00BE23CF"/>
    <w:rsid w:val="00BE4735"/>
    <w:rsid w:val="00BE5755"/>
    <w:rsid w:val="00C6111E"/>
    <w:rsid w:val="00C84173"/>
    <w:rsid w:val="00C863E4"/>
    <w:rsid w:val="00C929BD"/>
    <w:rsid w:val="00CC5F20"/>
    <w:rsid w:val="00CD7131"/>
    <w:rsid w:val="00CE7CEA"/>
    <w:rsid w:val="00CF6F3B"/>
    <w:rsid w:val="00D06FEB"/>
    <w:rsid w:val="00D45489"/>
    <w:rsid w:val="00D82C9D"/>
    <w:rsid w:val="00DA1D95"/>
    <w:rsid w:val="00DC06B2"/>
    <w:rsid w:val="00DF3415"/>
    <w:rsid w:val="00E3585A"/>
    <w:rsid w:val="00E4376D"/>
    <w:rsid w:val="00E52349"/>
    <w:rsid w:val="00E714BF"/>
    <w:rsid w:val="00E86204"/>
    <w:rsid w:val="00EF349B"/>
    <w:rsid w:val="00EF643B"/>
    <w:rsid w:val="00F05494"/>
    <w:rsid w:val="00F46FF5"/>
    <w:rsid w:val="00F56E86"/>
    <w:rsid w:val="00F5738B"/>
    <w:rsid w:val="00F738BA"/>
    <w:rsid w:val="00F77ECD"/>
    <w:rsid w:val="00F81D57"/>
    <w:rsid w:val="00F97D60"/>
    <w:rsid w:val="00FA62A7"/>
    <w:rsid w:val="00FC6CD1"/>
    <w:rsid w:val="00FD406D"/>
    <w:rsid w:val="00FD5C5F"/>
    <w:rsid w:val="00FD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A126"/>
  <w15:chartTrackingRefBased/>
  <w15:docId w15:val="{260E80CB-56B7-47B7-90FC-69FE5D90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4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49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235C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tab-span">
    <w:name w:val="apple-tab-span"/>
    <w:basedOn w:val="a0"/>
    <w:rsid w:val="000235C3"/>
  </w:style>
  <w:style w:type="paragraph" w:styleId="a5">
    <w:name w:val="Revision"/>
    <w:hidden/>
    <w:uiPriority w:val="99"/>
    <w:semiHidden/>
    <w:rsid w:val="00522908"/>
  </w:style>
  <w:style w:type="paragraph" w:styleId="a6">
    <w:name w:val="Balloon Text"/>
    <w:basedOn w:val="a"/>
    <w:link w:val="a7"/>
    <w:uiPriority w:val="99"/>
    <w:semiHidden/>
    <w:unhideWhenUsed/>
    <w:rsid w:val="005819CE"/>
    <w:rPr>
      <w:rFonts w:ascii="宋体" w:eastAsia="宋体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819C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467</Words>
  <Characters>2663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欣怡</dc:creator>
  <cp:keywords/>
  <dc:description/>
  <cp:lastModifiedBy>Microsoft Office 用户</cp:lastModifiedBy>
  <cp:revision>6</cp:revision>
  <dcterms:created xsi:type="dcterms:W3CDTF">2018-11-05T00:29:00Z</dcterms:created>
  <dcterms:modified xsi:type="dcterms:W3CDTF">2018-11-05T00:45:00Z</dcterms:modified>
</cp:coreProperties>
</file>